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2348" w14:textId="65E118D9" w:rsidR="008C2F45" w:rsidRDefault="005D6EE9">
      <w:pPr>
        <w:rPr>
          <w:ins w:id="0" w:author="Wendy Wang" w:date="2021-04-18T13:37:00Z"/>
        </w:rPr>
      </w:pPr>
      <w:r w:rsidRPr="005D6EE9">
        <w:rPr>
          <w:b/>
          <w:bCs/>
        </w:rPr>
        <w:t>About Supernova</w:t>
      </w:r>
      <w:r>
        <w:t>: An organization</w:t>
      </w:r>
      <w:ins w:id="1" w:author="Wendy Wang" w:date="2021-04-18T14:21:00Z">
        <w:r w:rsidR="00AA06CE">
          <w:t xml:space="preserve"> which founding </w:t>
        </w:r>
      </w:ins>
      <w:ins w:id="2" w:author="Wendy Wang" w:date="2021-04-18T14:25:00Z">
        <w:r w:rsidR="00AA06CE">
          <w:t>principle</w:t>
        </w:r>
      </w:ins>
      <w:ins w:id="3" w:author="Wendy Wang" w:date="2021-04-18T14:23:00Z">
        <w:r w:rsidR="00AA06CE">
          <w:t xml:space="preserve"> </w:t>
        </w:r>
      </w:ins>
      <w:ins w:id="4" w:author="Wendy Wang" w:date="2021-04-18T14:21:00Z">
        <w:r w:rsidR="00AA06CE">
          <w:t>is to enhance leadership and or</w:t>
        </w:r>
      </w:ins>
      <w:ins w:id="5" w:author="Wendy Wang" w:date="2021-04-18T14:22:00Z">
        <w:r w:rsidR="00AA06CE">
          <w:t>ganization</w:t>
        </w:r>
      </w:ins>
      <w:ins w:id="6" w:author="Wendy Wang" w:date="2021-04-18T14:27:00Z">
        <w:r w:rsidR="00AA06CE">
          <w:t>al</w:t>
        </w:r>
      </w:ins>
      <w:ins w:id="7" w:author="Wendy Wang" w:date="2021-04-18T14:22:00Z">
        <w:r w:rsidR="00AA06CE">
          <w:t xml:space="preserve"> skills for </w:t>
        </w:r>
      </w:ins>
      <w:ins w:id="8" w:author="Wendy Wang" w:date="2021-04-18T14:27:00Z">
        <w:r w:rsidR="00AA06CE">
          <w:t xml:space="preserve">North American youth </w:t>
        </w:r>
      </w:ins>
      <w:ins w:id="9" w:author="Wendy Wang" w:date="2021-04-18T14:28:00Z">
        <w:r w:rsidR="00AA06CE">
          <w:t>through</w:t>
        </w:r>
      </w:ins>
      <w:ins w:id="10" w:author="Wendy Wang" w:date="2021-04-18T14:27:00Z">
        <w:r w:rsidR="00AA06CE">
          <w:t xml:space="preserve"> real life </w:t>
        </w:r>
      </w:ins>
      <w:ins w:id="11" w:author="Wendy Wang" w:date="2021-04-18T14:28:00Z">
        <w:r w:rsidR="00AA06CE">
          <w:t>projects.</w:t>
        </w:r>
      </w:ins>
      <w:ins w:id="12" w:author="Wendy Wang" w:date="2021-04-24T12:00:00Z">
        <w:r w:rsidR="0053676C">
          <w:t xml:space="preserve"> In 2021, we started a AI </w:t>
        </w:r>
      </w:ins>
      <w:ins w:id="13" w:author="Wendy Wang" w:date="2021-04-24T12:01:00Z">
        <w:r w:rsidR="0053676C">
          <w:t xml:space="preserve">and </w:t>
        </w:r>
        <w:r w:rsidR="0053676C" w:rsidRPr="00717E61">
          <w:rPr>
            <w:highlight w:val="yellow"/>
            <w:rPrChange w:id="14" w:author="Wendy Wang" w:date="2021-04-24T12:29:00Z">
              <w:rPr/>
            </w:rPrChange>
          </w:rPr>
          <w:t xml:space="preserve">machine learning </w:t>
        </w:r>
      </w:ins>
      <w:ins w:id="15" w:author="Wendy Wang" w:date="2021-04-24T12:00:00Z">
        <w:r w:rsidR="0053676C" w:rsidRPr="00717E61">
          <w:rPr>
            <w:highlight w:val="yellow"/>
            <w:rPrChange w:id="16" w:author="Wendy Wang" w:date="2021-04-24T12:29:00Z">
              <w:rPr/>
            </w:rPrChange>
          </w:rPr>
          <w:t>branch of</w:t>
        </w:r>
      </w:ins>
      <w:ins w:id="17" w:author="Wendy Wang" w:date="2021-04-24T12:01:00Z">
        <w:r w:rsidR="0053676C" w:rsidRPr="00717E61">
          <w:rPr>
            <w:highlight w:val="yellow"/>
            <w:rPrChange w:id="18" w:author="Wendy Wang" w:date="2021-04-24T12:29:00Z">
              <w:rPr/>
            </w:rPrChange>
          </w:rPr>
          <w:t>………</w:t>
        </w:r>
        <w:proofErr w:type="gramStart"/>
        <w:r w:rsidR="0053676C" w:rsidRPr="00717E61">
          <w:rPr>
            <w:highlight w:val="yellow"/>
            <w:rPrChange w:id="19" w:author="Wendy Wang" w:date="2021-04-24T12:29:00Z">
              <w:rPr/>
            </w:rPrChange>
          </w:rPr>
          <w:t>…..</w:t>
        </w:r>
      </w:ins>
      <w:proofErr w:type="gramEnd"/>
      <w:del w:id="20" w:author="Wendy Wang" w:date="2021-04-18T14:21:00Z">
        <w:r w:rsidDel="00AA06CE">
          <w:delText xml:space="preserve"> </w:delText>
        </w:r>
      </w:del>
    </w:p>
    <w:p w14:paraId="16173ADC" w14:textId="01A9D784" w:rsidR="005D6EE9" w:rsidRDefault="005D6EE9"/>
    <w:p w14:paraId="1E8E0DF3" w14:textId="77777777" w:rsidR="005D6EE9" w:rsidRDefault="005D6EE9"/>
    <w:p w14:paraId="5E4DBD89" w14:textId="49FE7EBC" w:rsidR="008C2F45" w:rsidRDefault="00AA06CE">
      <w:ins w:id="21" w:author="Wendy Wang" w:date="2021-04-18T14:28:00Z">
        <w:r>
          <w:rPr>
            <w:b/>
            <w:bCs/>
          </w:rPr>
          <w:t xml:space="preserve">Project </w:t>
        </w:r>
      </w:ins>
      <w:ins w:id="22" w:author="Wendy Wang" w:date="2021-04-24T11:56:00Z">
        <w:r w:rsidR="0053676C">
          <w:rPr>
            <w:b/>
            <w:bCs/>
          </w:rPr>
          <w:t xml:space="preserve">Guardian Lion </w:t>
        </w:r>
      </w:ins>
      <w:r w:rsidR="008C2F45" w:rsidRPr="006C6AC7">
        <w:rPr>
          <w:b/>
          <w:bCs/>
        </w:rPr>
        <w:t>Background:</w:t>
      </w:r>
      <w:r w:rsidR="008C2F45">
        <w:t xml:space="preserve"> </w:t>
      </w:r>
      <w:r w:rsidR="00AC5EE5">
        <w:t xml:space="preserve">A sad reality is that hate and racism has always been a prevalent part in </w:t>
      </w:r>
      <w:ins w:id="23" w:author="Wendy Wang" w:date="2021-04-18T13:37:00Z">
        <w:r w:rsidR="005D6EE9">
          <w:t xml:space="preserve">North </w:t>
        </w:r>
      </w:ins>
      <w:r w:rsidR="00AC5EE5">
        <w:t>American societ</w:t>
      </w:r>
      <w:ins w:id="24" w:author="Wendy Wang" w:date="2021-04-18T13:37:00Z">
        <w:r w:rsidR="005D6EE9">
          <w:t>ies</w:t>
        </w:r>
      </w:ins>
      <w:del w:id="25" w:author="Wendy Wang" w:date="2021-04-18T13:37:00Z">
        <w:r w:rsidR="00AC5EE5" w:rsidDel="005D6EE9">
          <w:delText>y</w:delText>
        </w:r>
      </w:del>
      <w:r w:rsidR="00AC5EE5">
        <w:t xml:space="preserve">, from hate </w:t>
      </w:r>
      <w:r w:rsidR="00AC5EE5" w:rsidRPr="00717E61">
        <w:rPr>
          <w:rPrChange w:id="26" w:author="Wendy Wang" w:date="2021-04-24T12:29:00Z">
            <w:rPr/>
          </w:rPrChange>
        </w:rPr>
        <w:t xml:space="preserve">against </w:t>
      </w:r>
      <w:ins w:id="27" w:author="Wendy Wang" w:date="2021-04-24T12:04:00Z">
        <w:r w:rsidR="0031364B" w:rsidRPr="00717E61">
          <w:rPr>
            <w:rPrChange w:id="28" w:author="Wendy Wang" w:date="2021-04-24T12:29:00Z">
              <w:rPr>
                <w:highlight w:val="yellow"/>
              </w:rPr>
            </w:rPrChange>
          </w:rPr>
          <w:t>Black people</w:t>
        </w:r>
      </w:ins>
      <w:del w:id="29" w:author="Wendy Wang" w:date="2021-04-24T12:04:00Z">
        <w:r w:rsidR="00AC5EE5" w:rsidRPr="00717E61" w:rsidDel="0031364B">
          <w:rPr>
            <w:rPrChange w:id="30" w:author="Wendy Wang" w:date="2021-04-24T12:29:00Z">
              <w:rPr/>
            </w:rPrChange>
          </w:rPr>
          <w:delText>African</w:delText>
        </w:r>
      </w:del>
      <w:del w:id="31" w:author="Wendy Wang" w:date="2021-04-24T12:03:00Z">
        <w:r w:rsidR="00AC5EE5" w:rsidRPr="00717E61" w:rsidDel="0031364B">
          <w:rPr>
            <w:rPrChange w:id="32" w:author="Wendy Wang" w:date="2021-04-24T12:29:00Z">
              <w:rPr/>
            </w:rPrChange>
          </w:rPr>
          <w:delText xml:space="preserve"> </w:delText>
        </w:r>
        <w:r w:rsidR="00AC5EE5" w:rsidRPr="00717E61" w:rsidDel="0053676C">
          <w:rPr>
            <w:rPrChange w:id="33" w:author="Wendy Wang" w:date="2021-04-24T12:29:00Z">
              <w:rPr/>
            </w:rPrChange>
          </w:rPr>
          <w:delText>Amer</w:delText>
        </w:r>
      </w:del>
      <w:del w:id="34" w:author="Wendy Wang" w:date="2021-04-24T12:02:00Z">
        <w:r w:rsidR="00AC5EE5" w:rsidRPr="00717E61" w:rsidDel="0053676C">
          <w:rPr>
            <w:rPrChange w:id="35" w:author="Wendy Wang" w:date="2021-04-24T12:29:00Z">
              <w:rPr/>
            </w:rPrChange>
          </w:rPr>
          <w:delText>icans</w:delText>
        </w:r>
      </w:del>
      <w:r w:rsidR="00AC5EE5" w:rsidRPr="00717E61">
        <w:rPr>
          <w:rPrChange w:id="36" w:author="Wendy Wang" w:date="2021-04-24T12:29:00Z">
            <w:rPr/>
          </w:rPrChange>
        </w:rPr>
        <w:t xml:space="preserve"> originating</w:t>
      </w:r>
      <w:r w:rsidR="00AC5EE5">
        <w:t xml:space="preserve"> from the era of slavery and Jim Crow to the hate against Asian</w:t>
      </w:r>
      <w:del w:id="37" w:author="Wendy Wang" w:date="2021-04-18T13:37:00Z">
        <w:r w:rsidR="00AC5EE5" w:rsidDel="005D6EE9">
          <w:delText xml:space="preserve"> Americans</w:delText>
        </w:r>
      </w:del>
      <w:r w:rsidR="00AC5EE5">
        <w:t xml:space="preserve"> </w:t>
      </w:r>
      <w:ins w:id="38" w:author="Wendy Wang" w:date="2021-04-24T12:02:00Z">
        <w:r w:rsidR="0053676C">
          <w:t xml:space="preserve">amplified </w:t>
        </w:r>
      </w:ins>
      <w:del w:id="39" w:author="Wendy Wang" w:date="2021-04-24T12:02:00Z">
        <w:r w:rsidR="00AC5EE5" w:rsidDel="0053676C">
          <w:delText xml:space="preserve">originating </w:delText>
        </w:r>
      </w:del>
      <w:r w:rsidR="00AC5EE5">
        <w:t xml:space="preserve">due to the COVID-19 pandemic. In recent times, the rise of the </w:t>
      </w:r>
      <w:ins w:id="40" w:author="Wendy Wang" w:date="2021-04-18T13:38:00Z">
        <w:r w:rsidR="005D6EE9">
          <w:t xml:space="preserve">social media </w:t>
        </w:r>
      </w:ins>
      <w:ins w:id="41" w:author="Wendy Wang" w:date="2021-04-18T13:39:00Z">
        <w:r w:rsidR="005D6EE9">
          <w:t xml:space="preserve">platforms </w:t>
        </w:r>
      </w:ins>
      <w:del w:id="42" w:author="Wendy Wang" w:date="2021-04-18T13:38:00Z">
        <w:r w:rsidR="00AC5EE5" w:rsidDel="005D6EE9">
          <w:delText xml:space="preserve">internet </w:delText>
        </w:r>
      </w:del>
      <w:r w:rsidR="00AC5EE5">
        <w:t xml:space="preserve">has allowed hate speech to go unchecked with the protection of the anonymity of the internet. This is where </w:t>
      </w:r>
      <w:ins w:id="43" w:author="Wendy Wang" w:date="2021-04-24T11:56:00Z">
        <w:r w:rsidR="0053676C">
          <w:t>Project Guardian Lion</w:t>
        </w:r>
      </w:ins>
      <w:del w:id="44" w:author="Wendy Wang" w:date="2021-04-24T11:56:00Z">
        <w:r w:rsidR="00AC5EE5" w:rsidDel="0053676C">
          <w:delText>&lt;Insert Project Name Here&gt;</w:delText>
        </w:r>
      </w:del>
      <w:r w:rsidR="00AC5EE5">
        <w:t xml:space="preserve"> comes in. </w:t>
      </w:r>
    </w:p>
    <w:p w14:paraId="251D8249" w14:textId="781BE1D0" w:rsidR="008C2F45" w:rsidRDefault="008C2F45"/>
    <w:p w14:paraId="60B2EAB6" w14:textId="25B4B5ED" w:rsidR="008C2F45" w:rsidRDefault="008C2F45">
      <w:r w:rsidRPr="006C6AC7">
        <w:rPr>
          <w:b/>
          <w:bCs/>
        </w:rPr>
        <w:t>Goal:</w:t>
      </w:r>
      <w:r>
        <w:t xml:space="preserve"> To create an artificial intelligence that can </w:t>
      </w:r>
      <w:r w:rsidR="00F34E59">
        <w:t xml:space="preserve">monitor the feeds of social media </w:t>
      </w:r>
      <w:ins w:id="45" w:author="Wendy Wang" w:date="2021-04-18T13:39:00Z">
        <w:r w:rsidR="005D6EE9">
          <w:t xml:space="preserve">platforms </w:t>
        </w:r>
      </w:ins>
      <w:del w:id="46" w:author="Wendy Wang" w:date="2021-04-18T13:39:00Z">
        <w:r w:rsidR="00AC5EE5" w:rsidDel="005D6EE9">
          <w:delText xml:space="preserve">websites </w:delText>
        </w:r>
      </w:del>
      <w:r w:rsidR="00AC5EE5">
        <w:t>and report</w:t>
      </w:r>
      <w:del w:id="47" w:author="Wendy Wang" w:date="2021-04-18T13:39:00Z">
        <w:r w:rsidR="00AC5EE5" w:rsidDel="005D6EE9">
          <w:delText xml:space="preserve"> any</w:delText>
        </w:r>
      </w:del>
      <w:r w:rsidR="00AC5EE5">
        <w:t xml:space="preserve"> </w:t>
      </w:r>
      <w:ins w:id="48" w:author="Wendy Wang" w:date="2021-04-24T12:10:00Z">
        <w:r w:rsidR="0031364B">
          <w:t>racially motivated hate speech</w:t>
        </w:r>
        <w:r w:rsidR="0031364B">
          <w:t>.</w:t>
        </w:r>
      </w:ins>
      <w:del w:id="49" w:author="Wendy Wang" w:date="2021-04-24T12:10:00Z">
        <w:r w:rsidR="00AC5EE5" w:rsidDel="0031364B">
          <w:delText xml:space="preserve">hate speech of any kind. </w:delText>
        </w:r>
      </w:del>
    </w:p>
    <w:p w14:paraId="193A15D1" w14:textId="6463AC65" w:rsidR="00AC5EE5" w:rsidRDefault="00AC5EE5"/>
    <w:p w14:paraId="5ED984BE" w14:textId="10D95854" w:rsidR="00AC5EE5" w:rsidRDefault="00AC5EE5">
      <w:r w:rsidRPr="006C6AC7">
        <w:rPr>
          <w:b/>
          <w:bCs/>
        </w:rPr>
        <w:t>Means:</w:t>
      </w:r>
      <w:r>
        <w:t xml:space="preserve"> The </w:t>
      </w:r>
      <w:ins w:id="50" w:author="Wendy Wang" w:date="2021-04-24T12:04:00Z">
        <w:r w:rsidR="0031364B">
          <w:t xml:space="preserve">application </w:t>
        </w:r>
      </w:ins>
      <w:del w:id="51" w:author="Wendy Wang" w:date="2021-04-24T12:04:00Z">
        <w:r w:rsidDel="0031364B">
          <w:delText xml:space="preserve">bot </w:delText>
        </w:r>
      </w:del>
      <w:r>
        <w:t xml:space="preserve">will use </w:t>
      </w:r>
      <w:ins w:id="52" w:author="Wendy Wang" w:date="2021-04-24T12:05:00Z">
        <w:r w:rsidR="0031364B">
          <w:t>N</w:t>
        </w:r>
      </w:ins>
      <w:del w:id="53" w:author="Wendy Wang" w:date="2021-04-24T12:05:00Z">
        <w:r w:rsidDel="0031364B">
          <w:delText>n</w:delText>
        </w:r>
      </w:del>
      <w:r>
        <w:t xml:space="preserve">atural </w:t>
      </w:r>
      <w:ins w:id="54" w:author="Wendy Wang" w:date="2021-04-24T12:05:00Z">
        <w:r w:rsidR="0031364B">
          <w:t>L</w:t>
        </w:r>
      </w:ins>
      <w:del w:id="55" w:author="Wendy Wang" w:date="2021-04-24T12:05:00Z">
        <w:r w:rsidDel="0031364B">
          <w:delText>l</w:delText>
        </w:r>
      </w:del>
      <w:r>
        <w:t xml:space="preserve">anguage </w:t>
      </w:r>
      <w:ins w:id="56" w:author="Wendy Wang" w:date="2021-04-24T12:05:00Z">
        <w:r w:rsidR="0031364B">
          <w:t>P</w:t>
        </w:r>
      </w:ins>
      <w:del w:id="57" w:author="Wendy Wang" w:date="2021-04-24T12:05:00Z">
        <w:r w:rsidDel="0031364B">
          <w:delText>p</w:delText>
        </w:r>
      </w:del>
      <w:r>
        <w:t xml:space="preserve">rocessing in order to achieve this end. Initially, data </w:t>
      </w:r>
      <w:r w:rsidRPr="005D6EE9">
        <w:t xml:space="preserve">will be compiled from various social media sites, namely </w:t>
      </w:r>
      <w:del w:id="58" w:author="Wendy Wang" w:date="2021-04-24T12:05:00Z">
        <w:r w:rsidRPr="005D6EE9" w:rsidDel="0031364B">
          <w:delText xml:space="preserve">Facebook, </w:delText>
        </w:r>
      </w:del>
      <w:r w:rsidRPr="005D6EE9">
        <w:t xml:space="preserve">Twitter, Reddit, </w:t>
      </w:r>
      <w:del w:id="59" w:author="Wendy Wang" w:date="2021-04-24T12:05:00Z">
        <w:r w:rsidRPr="005D6EE9" w:rsidDel="0031364B">
          <w:delText xml:space="preserve">Quora, </w:delText>
        </w:r>
      </w:del>
      <w:ins w:id="60" w:author="Wendy Wang" w:date="2021-04-18T13:41:00Z">
        <w:r w:rsidR="005D6EE9" w:rsidRPr="005D6EE9">
          <w:t>YouTube</w:t>
        </w:r>
      </w:ins>
      <w:del w:id="61" w:author="Wendy Wang" w:date="2021-04-18T13:40:00Z">
        <w:r w:rsidRPr="005D6EE9" w:rsidDel="005D6EE9">
          <w:rPr>
            <w:rPrChange w:id="62" w:author="Wendy Wang" w:date="2021-04-18T13:41:00Z">
              <w:rPr>
                <w:sz w:val="22"/>
                <w:szCs w:val="22"/>
              </w:rPr>
            </w:rPrChange>
          </w:rPr>
          <w:delText>TicTok</w:delText>
        </w:r>
      </w:del>
      <w:r w:rsidRPr="005D6EE9">
        <w:t>,</w:t>
      </w:r>
      <w:r>
        <w:t xml:space="preserve"> </w:t>
      </w:r>
      <w:ins w:id="63" w:author="Wendy Wang" w:date="2021-04-24T12:05:00Z">
        <w:r w:rsidR="0031364B">
          <w:t>etc</w:t>
        </w:r>
      </w:ins>
      <w:del w:id="64" w:author="Wendy Wang" w:date="2021-04-24T12:05:00Z">
        <w:r w:rsidDel="0031364B">
          <w:delText>and Tumblr</w:delText>
        </w:r>
      </w:del>
      <w:r>
        <w:t>. This data will serve to train the</w:t>
      </w:r>
      <w:ins w:id="65" w:author="Wendy Wang" w:date="2021-04-24T12:05:00Z">
        <w:r w:rsidR="0031364B">
          <w:t xml:space="preserve"> model</w:t>
        </w:r>
      </w:ins>
      <w:del w:id="66" w:author="Wendy Wang" w:date="2021-04-24T12:05:00Z">
        <w:r w:rsidDel="0031364B">
          <w:delText xml:space="preserve"> bot</w:delText>
        </w:r>
      </w:del>
      <w:r>
        <w:t xml:space="preserve"> to understand</w:t>
      </w:r>
      <w:ins w:id="67" w:author="Wendy Wang" w:date="2021-04-24T12:05:00Z">
        <w:r w:rsidR="0031364B">
          <w:t xml:space="preserve"> </w:t>
        </w:r>
      </w:ins>
      <w:ins w:id="68" w:author="Wendy Wang" w:date="2021-04-24T12:06:00Z">
        <w:r w:rsidR="0031364B">
          <w:t>sentiment of the text</w:t>
        </w:r>
      </w:ins>
      <w:del w:id="69" w:author="Wendy Wang" w:date="2021-04-24T12:05:00Z">
        <w:r w:rsidDel="0031364B">
          <w:delText xml:space="preserve"> language</w:delText>
        </w:r>
      </w:del>
      <w:r>
        <w:t xml:space="preserve"> in general. Then, the data </w:t>
      </w:r>
      <w:del w:id="70" w:author="Wendy Wang" w:date="2021-04-24T12:06:00Z">
        <w:r w:rsidDel="0031364B">
          <w:delText xml:space="preserve">for the bot </w:delText>
        </w:r>
      </w:del>
      <w:r>
        <w:t xml:space="preserve">will be refined in order </w:t>
      </w:r>
      <w:del w:id="71" w:author="Wendy Wang" w:date="2021-04-24T12:07:00Z">
        <w:r w:rsidDel="0031364B">
          <w:delText>to let it be</w:delText>
        </w:r>
      </w:del>
      <w:del w:id="72" w:author="Wendy Wang" w:date="2021-04-24T12:06:00Z">
        <w:r w:rsidDel="0031364B">
          <w:delText xml:space="preserve"> able </w:delText>
        </w:r>
      </w:del>
      <w:r>
        <w:t xml:space="preserve">to understand what constitutes as </w:t>
      </w:r>
      <w:ins w:id="73" w:author="Wendy Wang" w:date="2021-04-24T12:09:00Z">
        <w:r w:rsidR="0031364B">
          <w:t>racially motivated</w:t>
        </w:r>
      </w:ins>
      <w:ins w:id="74" w:author="Wendy Wang" w:date="2021-04-24T12:07:00Z">
        <w:r w:rsidR="0031364B">
          <w:t xml:space="preserve"> </w:t>
        </w:r>
      </w:ins>
      <w:r>
        <w:t xml:space="preserve">hate speech. </w:t>
      </w:r>
      <w:del w:id="75" w:author="Wendy Wang" w:date="2021-04-24T12:13:00Z">
        <w:r w:rsidDel="0031364B">
          <w:delText xml:space="preserve">This will likely be the most difficult part of the project, as it can be incredibly difficult distinguish between benign and hate speech online. For example, </w:delText>
        </w:r>
        <w:r w:rsidR="006C6AC7" w:rsidDel="0031364B">
          <w:delText xml:space="preserve">if the </w:delText>
        </w:r>
      </w:del>
      <w:del w:id="76" w:author="Wendy Wang" w:date="2021-04-24T12:10:00Z">
        <w:r w:rsidR="006C6AC7" w:rsidDel="0031364B">
          <w:delText>bot</w:delText>
        </w:r>
      </w:del>
      <w:del w:id="77" w:author="Wendy Wang" w:date="2021-04-24T12:13:00Z">
        <w:r w:rsidR="006C6AC7" w:rsidDel="0031364B">
          <w:delText xml:space="preserve"> is trained to recognize the phrase “Asian Hate”, then the phrase “Stop Asian Hate” would also be flagged. This difference would be easy for a human to detect, but hard for a bot. In order to overcome this shortcoming, </w:delText>
        </w:r>
      </w:del>
      <w:ins w:id="78" w:author="Wendy Wang" w:date="2021-04-24T12:13:00Z">
        <w:r w:rsidR="0031364B">
          <w:t>T</w:t>
        </w:r>
      </w:ins>
      <w:del w:id="79" w:author="Wendy Wang" w:date="2021-04-24T12:13:00Z">
        <w:r w:rsidR="006C6AC7" w:rsidDel="0031364B">
          <w:delText>t</w:delText>
        </w:r>
      </w:del>
      <w:r w:rsidR="006C6AC7">
        <w:t xml:space="preserve">he </w:t>
      </w:r>
      <w:ins w:id="80" w:author="Wendy Wang" w:date="2021-04-24T12:13:00Z">
        <w:r w:rsidR="0031364B">
          <w:t>model</w:t>
        </w:r>
      </w:ins>
      <w:del w:id="81" w:author="Wendy Wang" w:date="2021-04-24T12:13:00Z">
        <w:r w:rsidR="006C6AC7" w:rsidDel="0031364B">
          <w:delText>bot</w:delText>
        </w:r>
      </w:del>
      <w:r w:rsidR="006C6AC7">
        <w:t xml:space="preserve"> will need to be trained to understand context, a task which would require a substantial amount of training and data. </w:t>
      </w:r>
      <w:ins w:id="82" w:author="Wendy Wang" w:date="2021-04-24T12:18:00Z">
        <w:r w:rsidR="004D4FC3" w:rsidRPr="004D4FC3">
          <w:t>The model will run periodically and report suspicious post.</w:t>
        </w:r>
        <w:r w:rsidR="004D4FC3">
          <w:t xml:space="preserve"> </w:t>
        </w:r>
      </w:ins>
      <w:ins w:id="83" w:author="Wendy Wang" w:date="2021-04-24T12:17:00Z">
        <w:r w:rsidR="004D4FC3" w:rsidRPr="004D4FC3">
          <w:t>During that process, the model will also collect more data and refine itself</w:t>
        </w:r>
      </w:ins>
      <w:del w:id="84" w:author="Wendy Wang" w:date="2021-04-24T12:17:00Z">
        <w:r w:rsidR="006C6AC7" w:rsidDel="004D4FC3">
          <w:delText xml:space="preserve">After this step is completed, the </w:delText>
        </w:r>
      </w:del>
      <w:del w:id="85" w:author="Wendy Wang" w:date="2021-04-24T12:14:00Z">
        <w:r w:rsidR="006C6AC7" w:rsidDel="004D4FC3">
          <w:delText xml:space="preserve">bot </w:delText>
        </w:r>
      </w:del>
      <w:del w:id="86" w:author="Wendy Wang" w:date="2021-04-24T12:17:00Z">
        <w:r w:rsidR="006C6AC7" w:rsidDel="004D4FC3">
          <w:delText>can undergo some final debugging, and be ready for field testing</w:delText>
        </w:r>
      </w:del>
      <w:r w:rsidR="006C6AC7">
        <w:t xml:space="preserve">. </w:t>
      </w:r>
    </w:p>
    <w:p w14:paraId="0A07A477" w14:textId="623D2300" w:rsidR="00AC5EE5" w:rsidRDefault="00AC5EE5"/>
    <w:p w14:paraId="1F98EBD1" w14:textId="34CE98D5" w:rsidR="0031364B" w:rsidRDefault="0031364B">
      <w:pPr>
        <w:rPr>
          <w:ins w:id="87" w:author="Wendy Wang" w:date="2021-04-24T12:13:00Z"/>
        </w:rPr>
      </w:pPr>
      <w:ins w:id="88" w:author="Wendy Wang" w:date="2021-04-24T12:12:00Z">
        <w:r>
          <w:rPr>
            <w:b/>
            <w:bCs/>
            <w:highlight w:val="yellow"/>
          </w:rPr>
          <w:t xml:space="preserve">Concerns: </w:t>
        </w:r>
      </w:ins>
      <w:ins w:id="89" w:author="Wendy Wang" w:date="2021-04-24T12:13:00Z">
        <w:r>
          <w:t xml:space="preserve">This will likely be the most difficult part of the project, as it can be incredibly difficult to distinguish between benign and hate speech online. For example, if the model is trained to recognize the phrase “Asian Hate”, then the phrase “Stop Asian Hate” would also be flagged. </w:t>
        </w:r>
      </w:ins>
      <w:ins w:id="90" w:author="Wendy Wang" w:date="2021-04-24T12:24:00Z">
        <w:r w:rsidR="00717E61">
          <w:t xml:space="preserve">This is a big problem for us as most social media posts are short, usually the longer text you have, the more accurate the model can be. </w:t>
        </w:r>
      </w:ins>
      <w:ins w:id="91" w:author="Wendy Wang" w:date="2021-04-24T12:13:00Z">
        <w:r>
          <w:t>This difference would be easy for a human to detect, but hard for a</w:t>
        </w:r>
      </w:ins>
      <w:ins w:id="92" w:author="Wendy Wang" w:date="2021-04-24T12:14:00Z">
        <w:r w:rsidR="004D4FC3">
          <w:t xml:space="preserve"> model</w:t>
        </w:r>
      </w:ins>
      <w:ins w:id="93" w:author="Wendy Wang" w:date="2021-04-24T12:13:00Z">
        <w:r>
          <w:t>.</w:t>
        </w:r>
      </w:ins>
      <w:ins w:id="94" w:author="Wendy Wang" w:date="2021-04-24T12:19:00Z">
        <w:r w:rsidR="004D4FC3">
          <w:t xml:space="preserve"> </w:t>
        </w:r>
      </w:ins>
      <w:ins w:id="95" w:author="Wendy Wang" w:date="2021-04-24T12:20:00Z">
        <w:r w:rsidR="004D4FC3">
          <w:t xml:space="preserve">We are also aware of the </w:t>
        </w:r>
        <w:r w:rsidR="004D4FC3" w:rsidRPr="004D4FC3">
          <w:rPr>
            <w:highlight w:val="yellow"/>
            <w:rPrChange w:id="96" w:author="Wendy Wang" w:date="2021-04-24T12:21:00Z">
              <w:rPr/>
            </w:rPrChange>
          </w:rPr>
          <w:t xml:space="preserve">data </w:t>
        </w:r>
      </w:ins>
      <w:ins w:id="97" w:author="Wendy Wang" w:date="2021-04-24T12:21:00Z">
        <w:r w:rsidR="004D4FC3" w:rsidRPr="004D4FC3">
          <w:rPr>
            <w:highlight w:val="yellow"/>
            <w:rPrChange w:id="98" w:author="Wendy Wang" w:date="2021-04-24T12:21:00Z">
              <w:rPr>
                <w:highlight w:val="yellow"/>
              </w:rPr>
            </w:rPrChange>
          </w:rPr>
          <w:t>usage</w:t>
        </w:r>
      </w:ins>
      <w:ins w:id="99" w:author="Wendy Wang" w:date="2021-04-24T12:20:00Z">
        <w:r w:rsidR="004D4FC3" w:rsidRPr="004D4FC3">
          <w:rPr>
            <w:highlight w:val="yellow"/>
            <w:rPrChange w:id="100" w:author="Wendy Wang" w:date="2021-04-24T12:21:00Z">
              <w:rPr/>
            </w:rPrChange>
          </w:rPr>
          <w:t xml:space="preserve"> laws and regulations</w:t>
        </w:r>
        <w:r w:rsidR="004D4FC3">
          <w:t>.</w:t>
        </w:r>
      </w:ins>
      <w:ins w:id="101" w:author="Wendy Wang" w:date="2021-04-24T12:21:00Z">
        <w:r w:rsidR="004D4FC3">
          <w:t xml:space="preserve"> </w:t>
        </w:r>
        <w:r w:rsidR="004D4FC3" w:rsidRPr="004D4FC3">
          <w:rPr>
            <w:highlight w:val="yellow"/>
            <w:rPrChange w:id="102" w:author="Wendy Wang" w:date="2021-04-24T12:21:00Z">
              <w:rPr/>
            </w:rPrChange>
          </w:rPr>
          <w:t>Model bias</w:t>
        </w:r>
      </w:ins>
      <w:ins w:id="103" w:author="Wendy Wang" w:date="2021-04-24T12:23:00Z">
        <w:r w:rsidR="004D4FC3">
          <w:t xml:space="preserve">, </w:t>
        </w:r>
        <w:r w:rsidR="004D4FC3" w:rsidRPr="00717E61">
          <w:rPr>
            <w:highlight w:val="yellow"/>
            <w:rPrChange w:id="104" w:author="Wendy Wang" w:date="2021-04-24T12:23:00Z">
              <w:rPr/>
            </w:rPrChange>
          </w:rPr>
          <w:t>source data bias.</w:t>
        </w:r>
        <w:r w:rsidR="004D4FC3">
          <w:t xml:space="preserve"> </w:t>
        </w:r>
      </w:ins>
    </w:p>
    <w:p w14:paraId="5E749290" w14:textId="09C46090" w:rsidR="00AC5EE5" w:rsidRDefault="00AC5EE5">
      <w:commentRangeStart w:id="105"/>
      <w:del w:id="106" w:author="Wendy Wang" w:date="2021-04-24T12:25:00Z">
        <w:r w:rsidRPr="005D6EE9" w:rsidDel="00717E61">
          <w:rPr>
            <w:b/>
            <w:bCs/>
            <w:highlight w:val="yellow"/>
            <w:rPrChange w:id="107" w:author="Wendy Wang" w:date="2021-04-18T13:43:00Z">
              <w:rPr>
                <w:b/>
                <w:bCs/>
              </w:rPr>
            </w:rPrChange>
          </w:rPr>
          <w:delText>Concerns</w:delText>
        </w:r>
        <w:commentRangeEnd w:id="105"/>
        <w:r w:rsidR="005D6EE9" w:rsidDel="00717E61">
          <w:rPr>
            <w:rStyle w:val="CommentReference"/>
          </w:rPr>
          <w:commentReference w:id="105"/>
        </w:r>
        <w:r w:rsidRPr="005D6EE9" w:rsidDel="00717E61">
          <w:rPr>
            <w:b/>
            <w:bCs/>
            <w:highlight w:val="yellow"/>
            <w:rPrChange w:id="108" w:author="Wendy Wang" w:date="2021-04-18T13:43:00Z">
              <w:rPr>
                <w:b/>
                <w:bCs/>
              </w:rPr>
            </w:rPrChange>
          </w:rPr>
          <w:delText xml:space="preserve">: </w:delText>
        </w:r>
        <w:r w:rsidR="006C6AC7" w:rsidRPr="005D6EE9" w:rsidDel="00717E61">
          <w:rPr>
            <w:highlight w:val="yellow"/>
            <w:rPrChange w:id="109" w:author="Wendy Wang" w:date="2021-04-18T13:43:00Z">
              <w:rPr/>
            </w:rPrChange>
          </w:rPr>
          <w:delText xml:space="preserve">One major concern about this project is that it violates privacy. This project may alienate some potential users due to it appearing too much like Big Brother style surveillance. This concern in legitimate, and in the end, there will always be a tradeoff between security and privacy. However large social media companies do not condone hate speech, and the policy of most companies is that any hate speech will get banned by human moderators. This project will simply automate that process, so in the end there will be no change in the status quo. In addition, the bot should try to be as </w:delText>
        </w:r>
        <w:commentRangeStart w:id="110"/>
        <w:r w:rsidR="006C6AC7" w:rsidRPr="005D6EE9" w:rsidDel="00717E61">
          <w:rPr>
            <w:highlight w:val="yellow"/>
            <w:rPrChange w:id="111" w:author="Wendy Wang" w:date="2021-04-18T13:43:00Z">
              <w:rPr/>
            </w:rPrChange>
          </w:rPr>
          <w:delText>transparent</w:delText>
        </w:r>
        <w:commentRangeEnd w:id="110"/>
        <w:r w:rsidR="00110241" w:rsidDel="00717E61">
          <w:rPr>
            <w:rStyle w:val="CommentReference"/>
          </w:rPr>
          <w:commentReference w:id="110"/>
        </w:r>
        <w:r w:rsidR="006C6AC7" w:rsidRPr="005D6EE9" w:rsidDel="00717E61">
          <w:rPr>
            <w:highlight w:val="yellow"/>
            <w:rPrChange w:id="112" w:author="Wendy Wang" w:date="2021-04-18T13:43:00Z">
              <w:rPr/>
            </w:rPrChange>
          </w:rPr>
          <w:delText xml:space="preserve"> as possible about what it is doing. In doing so, this may get more people on board with this project.</w:delText>
        </w:r>
        <w:r w:rsidR="006C6AC7" w:rsidDel="00717E61">
          <w:delText xml:space="preserve"> </w:delText>
        </w:r>
      </w:del>
      <w:r w:rsidR="006C6AC7">
        <w:br/>
      </w:r>
    </w:p>
    <w:p w14:paraId="3FF29344" w14:textId="5338813C" w:rsidR="006C6AC7" w:rsidRDefault="006C6AC7">
      <w:pPr>
        <w:rPr>
          <w:ins w:id="113" w:author="Wendy Wang" w:date="2021-04-18T14:30:00Z"/>
        </w:rPr>
      </w:pPr>
      <w:r w:rsidRPr="00606BC1">
        <w:rPr>
          <w:b/>
          <w:bCs/>
        </w:rPr>
        <w:t>Why it Matters:</w:t>
      </w:r>
      <w:r>
        <w:t xml:space="preserve"> As noted above, most companies already have</w:t>
      </w:r>
      <w:del w:id="114" w:author="Wendy Wang" w:date="2021-04-24T12:26:00Z">
        <w:r w:rsidDel="00717E61">
          <w:delText xml:space="preserve"> human</w:delText>
        </w:r>
      </w:del>
      <w:r>
        <w:t xml:space="preserve"> </w:t>
      </w:r>
      <w:commentRangeStart w:id="115"/>
      <w:r>
        <w:t>moderators</w:t>
      </w:r>
      <w:commentRangeEnd w:id="115"/>
      <w:r w:rsidR="00110241">
        <w:rPr>
          <w:rStyle w:val="CommentReference"/>
        </w:rPr>
        <w:commentReference w:id="115"/>
      </w:r>
      <w:r>
        <w:t xml:space="preserve"> to regulate and ban hate speech. However, due to the fact that there </w:t>
      </w:r>
      <w:proofErr w:type="gramStart"/>
      <w:r>
        <w:t>are</w:t>
      </w:r>
      <w:proofErr w:type="gramEnd"/>
      <w:r>
        <w:t xml:space="preserve"> a </w:t>
      </w:r>
      <w:ins w:id="116" w:author="Wendy Wang" w:date="2021-04-24T12:27:00Z">
        <w:r w:rsidR="00717E61">
          <w:t>large amount of</w:t>
        </w:r>
      </w:ins>
      <w:del w:id="117" w:author="Wendy Wang" w:date="2021-04-24T12:27:00Z">
        <w:r w:rsidDel="00717E61">
          <w:delText>lot more</w:delText>
        </w:r>
      </w:del>
      <w:r>
        <w:t xml:space="preserve"> posts</w:t>
      </w:r>
      <w:ins w:id="118" w:author="Wendy Wang" w:date="2021-04-24T12:27:00Z">
        <w:r w:rsidR="00717E61">
          <w:t xml:space="preserve">, </w:t>
        </w:r>
      </w:ins>
      <w:del w:id="119" w:author="Wendy Wang" w:date="2021-04-24T12:27:00Z">
        <w:r w:rsidDel="00717E61">
          <w:delText xml:space="preserve"> than moderators, </w:delText>
        </w:r>
      </w:del>
      <w:r>
        <w:t xml:space="preserve">a lot of hate speech can go unnoticed. </w:t>
      </w:r>
      <w:del w:id="120" w:author="Wendy Wang" w:date="2021-04-24T12:28:00Z">
        <w:r w:rsidDel="00717E61">
          <w:delText xml:space="preserve">This project can </w:delText>
        </w:r>
        <w:r w:rsidR="00606BC1" w:rsidDel="00717E61">
          <w:delText xml:space="preserve">greatly help this cause by automating said process, both stopping hate speech and taking some pressure off the human moderators. </w:delText>
        </w:r>
      </w:del>
      <w:r w:rsidR="00606BC1">
        <w:t>Overall, this project can represent an undertaking in natural language processing and help to make the internet a</w:t>
      </w:r>
      <w:del w:id="121" w:author="Wendy Wang" w:date="2021-04-24T12:28:00Z">
        <w:r w:rsidR="00606BC1" w:rsidDel="00717E61">
          <w:delText xml:space="preserve"> slightly</w:delText>
        </w:r>
      </w:del>
      <w:r w:rsidR="00606BC1">
        <w:t xml:space="preserve"> better place. </w:t>
      </w:r>
    </w:p>
    <w:p w14:paraId="5AE4C3EB" w14:textId="153CF04E" w:rsidR="0025674A" w:rsidRDefault="0025674A">
      <w:pPr>
        <w:rPr>
          <w:ins w:id="122" w:author="Wendy Wang" w:date="2021-04-18T14:30:00Z"/>
        </w:rPr>
      </w:pPr>
    </w:p>
    <w:p w14:paraId="5DDBA352" w14:textId="5DA68F5B" w:rsidR="0025674A" w:rsidRDefault="0025674A">
      <w:pPr>
        <w:rPr>
          <w:ins w:id="123" w:author="Wendy Wang" w:date="2021-04-24T12:31:00Z"/>
          <w:b/>
          <w:bCs/>
        </w:rPr>
      </w:pPr>
      <w:ins w:id="124" w:author="Wendy Wang" w:date="2021-04-18T14:30:00Z">
        <w:r w:rsidRPr="0025674A">
          <w:rPr>
            <w:b/>
            <w:bCs/>
            <w:rPrChange w:id="125" w:author="Wendy Wang" w:date="2021-04-18T14:30:00Z">
              <w:rPr/>
            </w:rPrChange>
          </w:rPr>
          <w:t>Reporting</w:t>
        </w:r>
      </w:ins>
      <w:ins w:id="126" w:author="Wendy Wang" w:date="2021-04-18T14:31:00Z">
        <w:r>
          <w:rPr>
            <w:b/>
            <w:bCs/>
          </w:rPr>
          <w:t xml:space="preserve"> example</w:t>
        </w:r>
      </w:ins>
      <w:ins w:id="127" w:author="Wendy Wang" w:date="2021-04-18T14:34:00Z">
        <w:r>
          <w:rPr>
            <w:b/>
            <w:bCs/>
          </w:rPr>
          <w:t>s</w:t>
        </w:r>
      </w:ins>
      <w:ins w:id="128" w:author="Wendy Wang" w:date="2021-04-18T14:30:00Z">
        <w:r w:rsidRPr="0025674A">
          <w:rPr>
            <w:b/>
            <w:bCs/>
            <w:rPrChange w:id="129" w:author="Wendy Wang" w:date="2021-04-18T14:30:00Z">
              <w:rPr/>
            </w:rPrChange>
          </w:rPr>
          <w:t>:</w:t>
        </w:r>
      </w:ins>
      <w:ins w:id="130" w:author="Wendy Wang" w:date="2021-04-18T14:31:00Z">
        <w:r>
          <w:rPr>
            <w:b/>
            <w:bCs/>
          </w:rPr>
          <w:t xml:space="preserve"> (assume bi-weekly??)</w:t>
        </w:r>
      </w:ins>
    </w:p>
    <w:p w14:paraId="59D6725E" w14:textId="14EAEC82" w:rsidR="00D5697D" w:rsidRPr="00D5697D" w:rsidRDefault="00D5697D">
      <w:pPr>
        <w:rPr>
          <w:ins w:id="131" w:author="Wendy Wang" w:date="2021-04-24T12:32:00Z"/>
          <w:rPrChange w:id="132" w:author="Wendy Wang" w:date="2021-04-24T12:32:00Z">
            <w:rPr>
              <w:ins w:id="133" w:author="Wendy Wang" w:date="2021-04-24T12:32:00Z"/>
              <w:b/>
              <w:bCs/>
            </w:rPr>
          </w:rPrChange>
        </w:rPr>
      </w:pPr>
      <w:ins w:id="134" w:author="Wendy Wang" w:date="2021-04-24T12:31:00Z">
        <w:r w:rsidRPr="00D5697D">
          <w:rPr>
            <w:rPrChange w:id="135" w:author="Wendy Wang" w:date="2021-04-24T12:32:00Z">
              <w:rPr>
                <w:b/>
                <w:bCs/>
              </w:rPr>
            </w:rPrChange>
          </w:rPr>
          <w:t>Project</w:t>
        </w:r>
      </w:ins>
      <w:ins w:id="136" w:author="Wendy Wang" w:date="2021-04-24T12:32:00Z">
        <w:r>
          <w:t xml:space="preserve"> status</w:t>
        </w:r>
      </w:ins>
      <w:ins w:id="137" w:author="Wendy Wang" w:date="2021-04-24T12:31:00Z">
        <w:r w:rsidRPr="00D5697D">
          <w:rPr>
            <w:rPrChange w:id="138" w:author="Wendy Wang" w:date="2021-04-24T12:32:00Z">
              <w:rPr>
                <w:b/>
                <w:bCs/>
              </w:rPr>
            </w:rPrChange>
          </w:rPr>
          <w:t xml:space="preserve"> reporting: </w:t>
        </w:r>
      </w:ins>
      <w:ins w:id="139" w:author="Wendy Wang" w:date="2021-04-24T12:33:00Z">
        <w:r>
          <w:t>XXXXX</w:t>
        </w:r>
      </w:ins>
    </w:p>
    <w:p w14:paraId="5BB222FB" w14:textId="77777777" w:rsidR="00D5697D" w:rsidRDefault="00D5697D">
      <w:pPr>
        <w:rPr>
          <w:ins w:id="140" w:author="Wendy Wang" w:date="2021-04-18T14:31:00Z"/>
          <w:b/>
          <w:bCs/>
        </w:rPr>
      </w:pPr>
    </w:p>
    <w:p w14:paraId="7802FE64" w14:textId="5BE1A943" w:rsidR="0025674A" w:rsidRDefault="0025674A">
      <w:pPr>
        <w:rPr>
          <w:ins w:id="141" w:author="Wendy Wang" w:date="2021-04-18T14:31:00Z"/>
        </w:rPr>
      </w:pPr>
      <w:ins w:id="142" w:author="Wendy Wang" w:date="2021-04-18T14:31:00Z">
        <w:r w:rsidRPr="0025674A">
          <w:rPr>
            <w:rPrChange w:id="143" w:author="Wendy Wang" w:date="2021-04-18T14:31:00Z">
              <w:rPr>
                <w:b/>
                <w:bCs/>
              </w:rPr>
            </w:rPrChange>
          </w:rPr>
          <w:t xml:space="preserve">Social media platforms scraped: </w:t>
        </w:r>
      </w:ins>
    </w:p>
    <w:p w14:paraId="7B2756E3" w14:textId="2D201F87" w:rsidR="0025674A" w:rsidRDefault="0025674A" w:rsidP="00D5697D">
      <w:pPr>
        <w:ind w:left="720"/>
        <w:rPr>
          <w:ins w:id="144" w:author="Wendy Wang" w:date="2021-04-18T14:32:00Z"/>
        </w:rPr>
        <w:pPrChange w:id="145" w:author="Wendy Wang" w:date="2021-04-24T12:30:00Z">
          <w:pPr/>
        </w:pPrChange>
      </w:pPr>
      <w:ins w:id="146" w:author="Wendy Wang" w:date="2021-04-18T14:31:00Z">
        <w:r>
          <w:t>T</w:t>
        </w:r>
      </w:ins>
      <w:ins w:id="147" w:author="Wendy Wang" w:date="2021-04-18T14:32:00Z">
        <w:r>
          <w:t>witter: 1 Mil</w:t>
        </w:r>
      </w:ins>
    </w:p>
    <w:p w14:paraId="35B5C59C" w14:textId="45154FE3" w:rsidR="0025674A" w:rsidRDefault="00D5697D" w:rsidP="00D5697D">
      <w:pPr>
        <w:ind w:left="720"/>
        <w:rPr>
          <w:ins w:id="148" w:author="Wendy Wang" w:date="2021-04-18T14:32:00Z"/>
        </w:rPr>
        <w:pPrChange w:id="149" w:author="Wendy Wang" w:date="2021-04-24T12:30:00Z">
          <w:pPr/>
        </w:pPrChange>
      </w:pPr>
      <w:ins w:id="150" w:author="Wendy Wang" w:date="2021-04-24T12:30:00Z">
        <w:r>
          <w:t>You</w:t>
        </w:r>
      </w:ins>
      <w:ins w:id="151" w:author="Wendy Wang" w:date="2021-04-24T12:31:00Z">
        <w:r>
          <w:t>T</w:t>
        </w:r>
      </w:ins>
      <w:ins w:id="152" w:author="Wendy Wang" w:date="2021-04-24T12:30:00Z">
        <w:r>
          <w:t>ube</w:t>
        </w:r>
      </w:ins>
      <w:ins w:id="153" w:author="Wendy Wang" w:date="2021-04-18T14:32:00Z">
        <w:r w:rsidR="0025674A">
          <w:t>: 2K</w:t>
        </w:r>
      </w:ins>
    </w:p>
    <w:p w14:paraId="711CEB32" w14:textId="563A1B54" w:rsidR="0025674A" w:rsidRDefault="0025674A" w:rsidP="00D5697D">
      <w:pPr>
        <w:ind w:left="720"/>
        <w:rPr>
          <w:ins w:id="154" w:author="Wendy Wang" w:date="2021-04-18T14:32:00Z"/>
        </w:rPr>
        <w:pPrChange w:id="155" w:author="Wendy Wang" w:date="2021-04-24T12:30:00Z">
          <w:pPr/>
        </w:pPrChange>
      </w:pPr>
      <w:ins w:id="156" w:author="Wendy Wang" w:date="2021-04-18T14:32:00Z">
        <w:r>
          <w:t>R</w:t>
        </w:r>
      </w:ins>
      <w:ins w:id="157" w:author="Wendy Wang" w:date="2021-04-24T12:30:00Z">
        <w:r w:rsidR="00D5697D">
          <w:t>e</w:t>
        </w:r>
      </w:ins>
      <w:ins w:id="158" w:author="Wendy Wang" w:date="2021-04-18T14:32:00Z">
        <w:r>
          <w:t>ddit: 1 Mil</w:t>
        </w:r>
      </w:ins>
    </w:p>
    <w:p w14:paraId="431747A1" w14:textId="77777777" w:rsidR="0025674A" w:rsidRDefault="0025674A">
      <w:pPr>
        <w:rPr>
          <w:ins w:id="159" w:author="Wendy Wang" w:date="2021-04-18T14:32:00Z"/>
        </w:rPr>
      </w:pPr>
    </w:p>
    <w:p w14:paraId="1E09A5E8" w14:textId="2320EB35" w:rsidR="0025674A" w:rsidRDefault="0025674A">
      <w:pPr>
        <w:rPr>
          <w:ins w:id="160" w:author="Wendy Wang" w:date="2021-04-18T14:32:00Z"/>
        </w:rPr>
      </w:pPr>
      <w:ins w:id="161" w:author="Wendy Wang" w:date="2021-04-18T14:32:00Z">
        <w:r>
          <w:t>Hate comment identified:</w:t>
        </w:r>
      </w:ins>
    </w:p>
    <w:p w14:paraId="228EB24A" w14:textId="4605B4F5" w:rsidR="00D55086" w:rsidRDefault="00D55086" w:rsidP="00D55086">
      <w:pPr>
        <w:ind w:left="720"/>
        <w:rPr>
          <w:ins w:id="162" w:author="Wendy Wang" w:date="2021-04-24T12:35:00Z"/>
        </w:rPr>
      </w:pPr>
      <w:ins w:id="163" w:author="Wendy Wang" w:date="2021-04-24T12:35:00Z">
        <w:r>
          <w:t xml:space="preserve">Twitter: </w:t>
        </w:r>
        <w:r>
          <w:t>5</w:t>
        </w:r>
      </w:ins>
    </w:p>
    <w:p w14:paraId="575A7F12" w14:textId="63FBEF5F" w:rsidR="00D55086" w:rsidRDefault="00D55086" w:rsidP="00D55086">
      <w:pPr>
        <w:ind w:left="720"/>
        <w:rPr>
          <w:ins w:id="164" w:author="Wendy Wang" w:date="2021-04-24T12:35:00Z"/>
        </w:rPr>
      </w:pPr>
      <w:ins w:id="165" w:author="Wendy Wang" w:date="2021-04-24T12:35:00Z">
        <w:r>
          <w:t>YouTube: 2</w:t>
        </w:r>
      </w:ins>
    </w:p>
    <w:p w14:paraId="45C9CC9A" w14:textId="03ACB11C" w:rsidR="00D55086" w:rsidRDefault="00D55086" w:rsidP="00D55086">
      <w:pPr>
        <w:ind w:left="720"/>
        <w:rPr>
          <w:ins w:id="166" w:author="Wendy Wang" w:date="2021-04-24T12:35:00Z"/>
        </w:rPr>
      </w:pPr>
      <w:ins w:id="167" w:author="Wendy Wang" w:date="2021-04-24T12:35:00Z">
        <w:r>
          <w:t>Reddit: 1</w:t>
        </w:r>
      </w:ins>
    </w:p>
    <w:p w14:paraId="258B4B6F" w14:textId="6BD9AB20" w:rsidR="0025674A" w:rsidRDefault="0025674A" w:rsidP="00D5697D">
      <w:pPr>
        <w:ind w:left="720"/>
        <w:rPr>
          <w:ins w:id="168" w:author="Wendy Wang" w:date="2021-04-18T14:33:00Z"/>
        </w:rPr>
        <w:pPrChange w:id="169" w:author="Wendy Wang" w:date="2021-04-24T12:30:00Z">
          <w:pPr/>
        </w:pPrChange>
      </w:pPr>
    </w:p>
    <w:p w14:paraId="1886E79C" w14:textId="576A0448" w:rsidR="0025674A" w:rsidRPr="0025674A" w:rsidRDefault="0025674A" w:rsidP="00D5697D">
      <w:pPr>
        <w:ind w:left="720"/>
        <w:rPr>
          <w:ins w:id="170" w:author="Wendy Wang" w:date="2021-04-18T14:30:00Z"/>
        </w:rPr>
        <w:pPrChange w:id="171" w:author="Wendy Wang" w:date="2021-04-24T12:30:00Z">
          <w:pPr/>
        </w:pPrChange>
      </w:pPr>
      <w:ins w:id="172" w:author="Wendy Wang" w:date="2021-04-18T14:33:00Z">
        <w:r>
          <w:t xml:space="preserve">Total: </w:t>
        </w:r>
      </w:ins>
      <w:ins w:id="173" w:author="Wendy Wang" w:date="2021-04-18T14:34:00Z">
        <w:r>
          <w:t>8</w:t>
        </w:r>
      </w:ins>
    </w:p>
    <w:p w14:paraId="66BF5B71" w14:textId="5623E00E" w:rsidR="0025674A" w:rsidRDefault="0025674A">
      <w:pPr>
        <w:rPr>
          <w:ins w:id="174" w:author="Wendy Wang" w:date="2021-04-18T14:34:00Z"/>
        </w:rPr>
      </w:pPr>
    </w:p>
    <w:p w14:paraId="39576967" w14:textId="33B4A361" w:rsidR="0025674A" w:rsidRDefault="0025674A">
      <w:pPr>
        <w:rPr>
          <w:ins w:id="175" w:author="Wendy Wang" w:date="2021-04-18T14:34:00Z"/>
        </w:rPr>
      </w:pPr>
      <w:ins w:id="176" w:author="Wendy Wang" w:date="2021-04-18T14:34:00Z">
        <w:r>
          <w:t>Data analysis:</w:t>
        </w:r>
      </w:ins>
    </w:p>
    <w:p w14:paraId="33ECA22C" w14:textId="6AE34B60" w:rsidR="0025674A" w:rsidRDefault="0025674A" w:rsidP="00D55086">
      <w:pPr>
        <w:ind w:firstLine="720"/>
        <w:rPr>
          <w:ins w:id="177" w:author="Wendy Wang" w:date="2021-04-24T12:37:00Z"/>
        </w:rPr>
      </w:pPr>
      <w:ins w:id="178" w:author="Wendy Wang" w:date="2021-04-18T14:34:00Z">
        <w:r>
          <w:t>Hate comment radiant average: 30 re-posts</w:t>
        </w:r>
      </w:ins>
      <w:ins w:id="179" w:author="Wendy Wang" w:date="2021-04-24T12:36:00Z">
        <w:r w:rsidR="00D55086">
          <w:t xml:space="preserve"> Neg, positive, </w:t>
        </w:r>
        <w:proofErr w:type="spellStart"/>
        <w:r w:rsidR="00D55086">
          <w:t>neutual</w:t>
        </w:r>
        <w:proofErr w:type="spellEnd"/>
        <w:r w:rsidR="00D55086">
          <w:t xml:space="preserve">, etc. </w:t>
        </w:r>
      </w:ins>
    </w:p>
    <w:p w14:paraId="36F3BD61" w14:textId="01AF57BC" w:rsidR="00D55086" w:rsidRDefault="00D55086" w:rsidP="00D55086">
      <w:pPr>
        <w:ind w:firstLine="720"/>
        <w:rPr>
          <w:ins w:id="180" w:author="Wendy Wang" w:date="2021-04-24T12:37:00Z"/>
        </w:rPr>
      </w:pPr>
      <w:ins w:id="181" w:author="Wendy Wang" w:date="2021-04-24T12:37:00Z">
        <w:r>
          <w:t>Compare Asian hate and other racism speech</w:t>
        </w:r>
      </w:ins>
    </w:p>
    <w:p w14:paraId="3EC5711B" w14:textId="2E00AC6B" w:rsidR="00D55086" w:rsidRPr="006C6AC7" w:rsidRDefault="00D55086" w:rsidP="00D55086">
      <w:pPr>
        <w:ind w:firstLine="720"/>
        <w:pPrChange w:id="182" w:author="Wendy Wang" w:date="2021-04-24T12:36:00Z">
          <w:pPr/>
        </w:pPrChange>
      </w:pPr>
      <w:ins w:id="183" w:author="Wendy Wang" w:date="2021-04-24T12:37:00Z">
        <w:r>
          <w:t xml:space="preserve">Moderator bias again Asian or other race hate speech. </w:t>
        </w:r>
      </w:ins>
    </w:p>
    <w:sectPr w:rsidR="00D55086" w:rsidRPr="006C6A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 w:author="Wendy Wang" w:date="2021-04-18T13:43:00Z" w:initials="WW">
    <w:p w14:paraId="297F227E" w14:textId="245B57F2" w:rsidR="005D6EE9" w:rsidRDefault="005D6EE9">
      <w:pPr>
        <w:pStyle w:val="CommentText"/>
      </w:pPr>
      <w:r>
        <w:rPr>
          <w:rStyle w:val="CommentReference"/>
        </w:rPr>
        <w:annotationRef/>
      </w:r>
      <w:r>
        <w:t xml:space="preserve">As the data we get are all public data, we are not violating the privacy at all at this phase of the project. We also don’t have the power to sensor, so we are not functioning as “Big Brother” style </w:t>
      </w:r>
      <w:r w:rsidR="00110241">
        <w:t>surveillance</w:t>
      </w:r>
      <w:r>
        <w:t xml:space="preserve">. </w:t>
      </w:r>
      <w:r w:rsidR="00110241">
        <w:t>I think we maybe can leave this section out.</w:t>
      </w:r>
    </w:p>
  </w:comment>
  <w:comment w:id="110" w:author="Wendy Wang" w:date="2021-04-18T13:47:00Z" w:initials="WW">
    <w:p w14:paraId="41D84651" w14:textId="2F06C722" w:rsidR="00110241" w:rsidRDefault="00110241">
      <w:pPr>
        <w:pStyle w:val="CommentText"/>
      </w:pPr>
      <w:r>
        <w:rPr>
          <w:rStyle w:val="CommentReference"/>
        </w:rPr>
        <w:annotationRef/>
      </w:r>
      <w:r>
        <w:t xml:space="preserve">To protect the supernova kids, we can’t be as transparent as we could. We have to talk about how much to reveal and what not. </w:t>
      </w:r>
    </w:p>
  </w:comment>
  <w:comment w:id="115" w:author="Wendy Wang" w:date="2021-04-18T13:49:00Z" w:initials="WW">
    <w:p w14:paraId="5F4996E2" w14:textId="66324285" w:rsidR="00110241" w:rsidRDefault="00110241">
      <w:pPr>
        <w:pStyle w:val="CommentText"/>
      </w:pPr>
      <w:r>
        <w:rPr>
          <w:rStyle w:val="CommentReference"/>
        </w:rPr>
        <w:annotationRef/>
      </w:r>
      <w:r>
        <w:t>And AI models built-in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F227E" w15:done="0"/>
  <w15:commentEx w15:paraId="41D84651" w15:done="0"/>
  <w15:commentEx w15:paraId="5F4996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6B5F3" w16cex:dateUtc="2021-04-18T17:43:00Z"/>
  <w16cex:commentExtensible w16cex:durableId="2426B6FF" w16cex:dateUtc="2021-04-18T17:47:00Z"/>
  <w16cex:commentExtensible w16cex:durableId="2426B76A" w16cex:dateUtc="2021-04-18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F227E" w16cid:durableId="2426B5F3"/>
  <w16cid:commentId w16cid:paraId="41D84651" w16cid:durableId="2426B6FF"/>
  <w16cid:commentId w16cid:paraId="5F4996E2" w16cid:durableId="2426B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dy Wang">
    <w15:presenceInfo w15:providerId="Windows Live" w15:userId="07cab9afa0db65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5"/>
    <w:rsid w:val="00110241"/>
    <w:rsid w:val="0025674A"/>
    <w:rsid w:val="0031364B"/>
    <w:rsid w:val="004D4FC3"/>
    <w:rsid w:val="0053676C"/>
    <w:rsid w:val="005D6EE9"/>
    <w:rsid w:val="00606BC1"/>
    <w:rsid w:val="006C6AC7"/>
    <w:rsid w:val="006E4D70"/>
    <w:rsid w:val="006F1516"/>
    <w:rsid w:val="00717E61"/>
    <w:rsid w:val="00791E5E"/>
    <w:rsid w:val="008C2F45"/>
    <w:rsid w:val="00AA06CE"/>
    <w:rsid w:val="00AC5EE5"/>
    <w:rsid w:val="00B472B5"/>
    <w:rsid w:val="00D55086"/>
    <w:rsid w:val="00D5697D"/>
    <w:rsid w:val="00F3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2E4C"/>
  <w15:chartTrackingRefBased/>
  <w15:docId w15:val="{01284FE8-0215-9342-A034-70AAF1D1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6EE9"/>
    <w:rPr>
      <w:sz w:val="16"/>
      <w:szCs w:val="16"/>
    </w:rPr>
  </w:style>
  <w:style w:type="paragraph" w:styleId="CommentText">
    <w:name w:val="annotation text"/>
    <w:basedOn w:val="Normal"/>
    <w:link w:val="CommentTextChar"/>
    <w:uiPriority w:val="99"/>
    <w:semiHidden/>
    <w:unhideWhenUsed/>
    <w:rsid w:val="005D6EE9"/>
    <w:rPr>
      <w:sz w:val="20"/>
      <w:szCs w:val="20"/>
    </w:rPr>
  </w:style>
  <w:style w:type="character" w:customStyle="1" w:styleId="CommentTextChar">
    <w:name w:val="Comment Text Char"/>
    <w:basedOn w:val="DefaultParagraphFont"/>
    <w:link w:val="CommentText"/>
    <w:uiPriority w:val="99"/>
    <w:semiHidden/>
    <w:rsid w:val="005D6EE9"/>
    <w:rPr>
      <w:sz w:val="20"/>
      <w:szCs w:val="20"/>
    </w:rPr>
  </w:style>
  <w:style w:type="paragraph" w:styleId="CommentSubject">
    <w:name w:val="annotation subject"/>
    <w:basedOn w:val="CommentText"/>
    <w:next w:val="CommentText"/>
    <w:link w:val="CommentSubjectChar"/>
    <w:uiPriority w:val="99"/>
    <w:semiHidden/>
    <w:unhideWhenUsed/>
    <w:rsid w:val="005D6EE9"/>
    <w:rPr>
      <w:b/>
      <w:bCs/>
    </w:rPr>
  </w:style>
  <w:style w:type="character" w:customStyle="1" w:styleId="CommentSubjectChar">
    <w:name w:val="Comment Subject Char"/>
    <w:basedOn w:val="CommentTextChar"/>
    <w:link w:val="CommentSubject"/>
    <w:uiPriority w:val="99"/>
    <w:semiHidden/>
    <w:rsid w:val="005D6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3717">
      <w:bodyDiv w:val="1"/>
      <w:marLeft w:val="0"/>
      <w:marRight w:val="0"/>
      <w:marTop w:val="0"/>
      <w:marBottom w:val="0"/>
      <w:divBdr>
        <w:top w:val="none" w:sz="0" w:space="0" w:color="auto"/>
        <w:left w:val="none" w:sz="0" w:space="0" w:color="auto"/>
        <w:bottom w:val="none" w:sz="0" w:space="0" w:color="auto"/>
        <w:right w:val="none" w:sz="0" w:space="0" w:color="auto"/>
      </w:divBdr>
      <w:divsChild>
        <w:div w:id="1952664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2103732">
              <w:marLeft w:val="0"/>
              <w:marRight w:val="0"/>
              <w:marTop w:val="0"/>
              <w:marBottom w:val="0"/>
              <w:divBdr>
                <w:top w:val="none" w:sz="0" w:space="0" w:color="auto"/>
                <w:left w:val="none" w:sz="0" w:space="0" w:color="auto"/>
                <w:bottom w:val="none" w:sz="0" w:space="0" w:color="auto"/>
                <w:right w:val="none" w:sz="0" w:space="0" w:color="auto"/>
              </w:divBdr>
              <w:divsChild>
                <w:div w:id="1591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807</Words>
  <Characters>3619</Characters>
  <Application>Microsoft Office Word</Application>
  <DocSecurity>0</DocSecurity>
  <Lines>57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GORDON</dc:creator>
  <cp:keywords/>
  <dc:description/>
  <cp:lastModifiedBy>Wendy Wang</cp:lastModifiedBy>
  <cp:revision>2</cp:revision>
  <dcterms:created xsi:type="dcterms:W3CDTF">2021-04-24T16:51:00Z</dcterms:created>
  <dcterms:modified xsi:type="dcterms:W3CDTF">2021-04-24T16:51:00Z</dcterms:modified>
</cp:coreProperties>
</file>